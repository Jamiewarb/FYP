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59B2F" w14:textId="77777777" w:rsidR="008C7AFF" w:rsidRPr="00D843D6" w:rsidRDefault="00117D9E">
      <w:pPr>
        <w:rPr>
          <w:rFonts w:ascii="Times New Roman" w:hAnsi="Times New Roman" w:cs="Times New Roman"/>
          <w:sz w:val="40"/>
          <w:szCs w:val="36"/>
          <w:lang w:val="en-GB"/>
        </w:rPr>
      </w:pPr>
      <w:r w:rsidRPr="00D843D6">
        <w:rPr>
          <w:rFonts w:ascii="Times New Roman" w:hAnsi="Times New Roman" w:cs="Times New Roman"/>
          <w:sz w:val="40"/>
          <w:szCs w:val="36"/>
          <w:lang w:val="en-GB"/>
        </w:rPr>
        <w:t>Chapter 3</w:t>
      </w:r>
    </w:p>
    <w:p w14:paraId="452F4599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418DCB29" w14:textId="385EB360" w:rsidR="00117D9E" w:rsidRPr="00D843D6" w:rsidRDefault="00117D9E">
      <w:pPr>
        <w:rPr>
          <w:rFonts w:ascii="Times New Roman" w:hAnsi="Times New Roman" w:cs="Times New Roman"/>
          <w:sz w:val="44"/>
          <w:szCs w:val="40"/>
          <w:lang w:val="en-GB"/>
        </w:rPr>
      </w:pPr>
      <w:r w:rsidRPr="00D843D6">
        <w:rPr>
          <w:rFonts w:ascii="Times New Roman" w:hAnsi="Times New Roman" w:cs="Times New Roman"/>
          <w:sz w:val="44"/>
          <w:szCs w:val="40"/>
          <w:lang w:val="en-GB"/>
        </w:rPr>
        <w:t xml:space="preserve">Literature &amp; Technology </w:t>
      </w:r>
      <w:r w:rsidR="00CE56B6">
        <w:rPr>
          <w:rFonts w:ascii="Times New Roman" w:hAnsi="Times New Roman" w:cs="Times New Roman"/>
          <w:sz w:val="44"/>
          <w:szCs w:val="40"/>
          <w:lang w:val="en-GB"/>
        </w:rPr>
        <w:t>Survey</w:t>
      </w:r>
    </w:p>
    <w:p w14:paraId="77B7AFCB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CDFFF06" w14:textId="7B9E6DB0" w:rsidR="00117D9E" w:rsidRPr="00ED2399" w:rsidRDefault="00117D9E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D2399">
        <w:rPr>
          <w:rFonts w:ascii="Times New Roman" w:hAnsi="Times New Roman" w:cs="Times New Roman"/>
          <w:sz w:val="32"/>
          <w:szCs w:val="32"/>
          <w:lang w:val="en-GB"/>
        </w:rPr>
        <w:t>Introduction</w:t>
      </w:r>
    </w:p>
    <w:p w14:paraId="184761D3" w14:textId="77777777" w:rsidR="00D843D6" w:rsidRPr="00D843D6" w:rsidRDefault="00D843D6">
      <w:pPr>
        <w:rPr>
          <w:rFonts w:ascii="Times New Roman" w:hAnsi="Times New Roman" w:cs="Times New Roman"/>
          <w:lang w:val="en-GB"/>
        </w:rPr>
      </w:pPr>
    </w:p>
    <w:p w14:paraId="05808A90" w14:textId="77777777" w:rsidR="00D843D6" w:rsidRPr="00D843D6" w:rsidRDefault="003A08E1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Throug</w:t>
      </w:r>
      <w:r w:rsidR="007B7712">
        <w:rPr>
          <w:rFonts w:ascii="Times New Roman" w:hAnsi="Times New Roman" w:cs="Times New Roman"/>
          <w:lang w:val="en-GB"/>
        </w:rPr>
        <w:t>hout this chapter, we explore existing technologies, reviewing what areas of the problem they solve and which requirements they are lacking. We also seek to confirm the need for such a technology to fully solve the issues we’ve identified.</w:t>
      </w:r>
    </w:p>
    <w:p w14:paraId="2F505E8D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39480F74" w14:textId="5D3BE136" w:rsidR="00117D9E" w:rsidRPr="00ED2399" w:rsidRDefault="00117D9E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ED2399">
        <w:rPr>
          <w:rFonts w:ascii="Times New Roman" w:hAnsi="Times New Roman" w:cs="Times New Roman"/>
          <w:sz w:val="32"/>
          <w:szCs w:val="32"/>
          <w:lang w:val="en-GB"/>
        </w:rPr>
        <w:t>Overview</w:t>
      </w:r>
    </w:p>
    <w:p w14:paraId="1C85B2E1" w14:textId="77777777" w:rsidR="00117D9E" w:rsidRPr="00D843D6" w:rsidRDefault="00117D9E">
      <w:pPr>
        <w:rPr>
          <w:rFonts w:ascii="Times New Roman" w:hAnsi="Times New Roman" w:cs="Times New Roman"/>
          <w:lang w:val="en-GB"/>
        </w:rPr>
      </w:pPr>
    </w:p>
    <w:p w14:paraId="502C1E21" w14:textId="11961CE2" w:rsidR="00117D9E" w:rsidRDefault="003A0B6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One of the expected outcomes of this dissertation is an online, collaborative platform to facilitate cross and multi project code reuse, </w:t>
      </w:r>
      <w:r w:rsidR="007F34FA">
        <w:rPr>
          <w:rFonts w:ascii="Times New Roman" w:hAnsi="Times New Roman" w:cs="Times New Roman"/>
          <w:lang w:val="en-GB"/>
        </w:rPr>
        <w:t>effective code searching,</w:t>
      </w:r>
      <w:r>
        <w:rPr>
          <w:rFonts w:ascii="Times New Roman" w:hAnsi="Times New Roman" w:cs="Times New Roman"/>
          <w:lang w:val="en-GB"/>
        </w:rPr>
        <w:t xml:space="preserve"> and code sharing and peer review.</w:t>
      </w:r>
    </w:p>
    <w:p w14:paraId="46DECE83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6CA54B35" w14:textId="0EF1FFB9" w:rsidR="007F34FA" w:rsidRDefault="007F34FA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To begin, we must identify key points surrounding the current state of cross project code reuse:</w:t>
      </w:r>
    </w:p>
    <w:p w14:paraId="2F2DE68A" w14:textId="77777777" w:rsidR="007F34FA" w:rsidRDefault="007F34FA">
      <w:pPr>
        <w:rPr>
          <w:rFonts w:ascii="Times New Roman" w:hAnsi="Times New Roman" w:cs="Times New Roman"/>
          <w:lang w:val="en-GB"/>
        </w:rPr>
      </w:pPr>
    </w:p>
    <w:p w14:paraId="24221630" w14:textId="7917E053" w:rsidR="0087280C" w:rsidRDefault="0087280C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Has code reuse evolved over time?</w:t>
      </w:r>
    </w:p>
    <w:p w14:paraId="74EC0989" w14:textId="174DF0F8" w:rsidR="007F34FA" w:rsidRDefault="007F34FA" w:rsidP="007F34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What tools are there </w:t>
      </w:r>
      <w:r w:rsidR="0087280C">
        <w:rPr>
          <w:rFonts w:ascii="Times New Roman" w:hAnsi="Times New Roman" w:cs="Times New Roman"/>
          <w:lang w:val="en-GB"/>
        </w:rPr>
        <w:t xml:space="preserve">currently </w:t>
      </w:r>
      <w:r>
        <w:rPr>
          <w:rFonts w:ascii="Times New Roman" w:hAnsi="Times New Roman" w:cs="Times New Roman"/>
          <w:lang w:val="en-GB"/>
        </w:rPr>
        <w:t>that attempt to partially</w:t>
      </w:r>
      <w:r w:rsidR="00C50607">
        <w:rPr>
          <w:rFonts w:ascii="Times New Roman" w:hAnsi="Times New Roman" w:cs="Times New Roman"/>
          <w:lang w:val="en-GB"/>
        </w:rPr>
        <w:t xml:space="preserve"> or completely fulfil the </w:t>
      </w:r>
      <w:r w:rsidR="0087280C">
        <w:rPr>
          <w:rFonts w:ascii="Times New Roman" w:hAnsi="Times New Roman" w:cs="Times New Roman"/>
          <w:lang w:val="en-GB"/>
        </w:rPr>
        <w:t>goal of cross project, multi user code reuse?</w:t>
      </w:r>
    </w:p>
    <w:p w14:paraId="0D594D58" w14:textId="7B1BE92F" w:rsidR="0087280C" w:rsidRDefault="0087280C" w:rsidP="0087280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have these tools evolved, and what were their original intentions?</w:t>
      </w:r>
    </w:p>
    <w:p w14:paraId="22B51440" w14:textId="394F0805" w:rsidR="00F4089D" w:rsidRPr="00F4089D" w:rsidRDefault="00F4089D" w:rsidP="00F408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F4089D">
        <w:rPr>
          <w:rFonts w:ascii="Times New Roman" w:hAnsi="Times New Roman" w:cs="Times New Roman"/>
          <w:lang w:val="en-GB"/>
        </w:rPr>
        <w:t>What usability features do these tools implement and utilise?</w:t>
      </w:r>
    </w:p>
    <w:p w14:paraId="4AB03F19" w14:textId="1B3525B2" w:rsidR="00A561D7" w:rsidRDefault="0087280C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literature to support the idea that code reuse remains sub-optimal</w:t>
      </w:r>
      <w:r w:rsidR="00A561D7">
        <w:rPr>
          <w:rFonts w:ascii="Times New Roman" w:hAnsi="Times New Roman" w:cs="Times New Roman"/>
          <w:lang w:val="en-GB"/>
        </w:rPr>
        <w:t>?</w:t>
      </w:r>
    </w:p>
    <w:p w14:paraId="4AFE5CA6" w14:textId="08AD5596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Is there ongoing research in to new methods of code reuse or code sharing, specifically cross project?</w:t>
      </w:r>
    </w:p>
    <w:p w14:paraId="60F3EBE3" w14:textId="3553DFE5" w:rsidR="00A561D7" w:rsidRDefault="00A561D7" w:rsidP="00A561D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>How do current developers feel about their existing environment in relation to code reuse, and what do they feel works well or poorly?</w:t>
      </w:r>
    </w:p>
    <w:p w14:paraId="5D15A5C5" w14:textId="77777777" w:rsidR="00A2318B" w:rsidRDefault="00A2318B" w:rsidP="00A2318B">
      <w:pPr>
        <w:rPr>
          <w:rFonts w:ascii="Times New Roman" w:hAnsi="Times New Roman" w:cs="Times New Roman"/>
          <w:lang w:val="en-GB"/>
        </w:rPr>
      </w:pPr>
    </w:p>
    <w:p w14:paraId="6BA65B12" w14:textId="4F17BFAE" w:rsidR="00A2318B" w:rsidRDefault="005D1740" w:rsidP="00A2318B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The majority of this chapter will explore each of these points in detail, with a focus on small scale code reuse, which will be what is primarily referred to by the term ‘code reuse’. </w:t>
      </w:r>
    </w:p>
    <w:p w14:paraId="2615C2B2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2BDADBF1" w14:textId="248EC12D" w:rsidR="00445AEE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445AEE">
        <w:rPr>
          <w:rFonts w:ascii="Times New Roman" w:hAnsi="Times New Roman" w:cs="Times New Roman"/>
          <w:sz w:val="32"/>
          <w:szCs w:val="32"/>
          <w:lang w:val="en-GB"/>
        </w:rPr>
        <w:t>Has code reuse evolved over time?</w:t>
      </w:r>
    </w:p>
    <w:p w14:paraId="7FA40BC2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6F17703E" w14:textId="5FC10ED0" w:rsidR="00227BE4" w:rsidRPr="00893A36" w:rsidRDefault="003777B7" w:rsidP="00ED239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Find papers that discuss early code reuse, and relate to papers over time that discuss code reuse further on</w:t>
      </w:r>
    </w:p>
    <w:p w14:paraId="57D32936" w14:textId="77777777" w:rsidR="00227BE4" w:rsidRPr="00227BE4" w:rsidRDefault="00227BE4" w:rsidP="00227BE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13959D70" w14:textId="05376BF4" w:rsidR="00227BE4" w:rsidRPr="00227BE4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What tools are there currently that attempt to partially or completely fulfil the goal of cross project, multi user code reuse?</w:t>
      </w:r>
    </w:p>
    <w:p w14:paraId="063465A6" w14:textId="77777777" w:rsidR="00445AEE" w:rsidRDefault="00445AEE" w:rsidP="00A2318B">
      <w:pPr>
        <w:rPr>
          <w:rFonts w:ascii="Times New Roman" w:hAnsi="Times New Roman" w:cs="Times New Roman"/>
          <w:lang w:val="en-GB"/>
        </w:rPr>
      </w:pPr>
    </w:p>
    <w:p w14:paraId="4BE3A123" w14:textId="7260259D" w:rsidR="00054CD5" w:rsidRDefault="00F722B3" w:rsidP="00F7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Research existing tools</w:t>
      </w:r>
      <w:r>
        <w:rPr>
          <w:rFonts w:ascii="Times New Roman" w:hAnsi="Times New Roman" w:cs="Times New Roman"/>
          <w:i/>
          <w:lang w:val="en-GB"/>
        </w:rPr>
        <w:t xml:space="preserve"> that have some form of storage, reuse or share</w:t>
      </w:r>
    </w:p>
    <w:p w14:paraId="5DD5E933" w14:textId="42CF2066" w:rsidR="00F722B3" w:rsidRDefault="00F722B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Codebase</w:t>
      </w:r>
    </w:p>
    <w:p w14:paraId="78EAF262" w14:textId="01B85836" w:rsidR="00144144" w:rsidRDefault="006628C3" w:rsidP="001441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g</w:t>
      </w:r>
      <w:r w:rsidR="006F1C8D">
        <w:rPr>
          <w:rFonts w:ascii="Times New Roman" w:hAnsi="Times New Roman" w:cs="Times New Roman"/>
          <w:i/>
          <w:lang w:val="en-GB"/>
        </w:rPr>
        <w:t>it/</w:t>
      </w:r>
      <w:r w:rsidR="00F722B3">
        <w:rPr>
          <w:rFonts w:ascii="Times New Roman" w:hAnsi="Times New Roman" w:cs="Times New Roman"/>
          <w:i/>
          <w:lang w:val="en-GB"/>
        </w:rPr>
        <w:t>GitHub</w:t>
      </w:r>
      <w:r w:rsidR="00144144" w:rsidRPr="00144144">
        <w:rPr>
          <w:rFonts w:ascii="Times New Roman" w:hAnsi="Times New Roman" w:cs="Times New Roman"/>
          <w:i/>
          <w:lang w:val="en-GB"/>
        </w:rPr>
        <w:t xml:space="preserve"> </w:t>
      </w:r>
    </w:p>
    <w:p w14:paraId="6D8FDAF0" w14:textId="6F2B597A" w:rsidR="00F722B3" w:rsidRPr="00144144" w:rsidRDefault="00144144" w:rsidP="001441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GitHub’s Gists</w:t>
      </w:r>
    </w:p>
    <w:p w14:paraId="11FA4DF5" w14:textId="72BA8771" w:rsidR="00246623" w:rsidRDefault="00F722B3" w:rsidP="00144144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SVG</w:t>
      </w:r>
    </w:p>
    <w:p w14:paraId="406AB346" w14:textId="50F068A9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lastRenderedPageBreak/>
        <w:t>Google Docs</w:t>
      </w:r>
    </w:p>
    <w:p w14:paraId="31EBF2E9" w14:textId="7CF6E26D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IDE Plugins (e.g. Yasnippet, Resharper)</w:t>
      </w:r>
    </w:p>
    <w:p w14:paraId="43D2B47A" w14:textId="453E3D61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Pastebin</w:t>
      </w:r>
      <w:r w:rsidR="00377C7E">
        <w:rPr>
          <w:rFonts w:ascii="Times New Roman" w:hAnsi="Times New Roman" w:cs="Times New Roman"/>
          <w:i/>
          <w:lang w:val="en-GB"/>
        </w:rPr>
        <w:t>/Codepad</w:t>
      </w:r>
    </w:p>
    <w:p w14:paraId="26596889" w14:textId="4F0C09D7" w:rsidR="00F34CA3" w:rsidRDefault="00F34CA3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Snipplr</w:t>
      </w:r>
    </w:p>
    <w:p w14:paraId="56F227FC" w14:textId="22F4CA7C" w:rsidR="009D1536" w:rsidRDefault="009D1536" w:rsidP="00F722B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Subversion</w:t>
      </w:r>
    </w:p>
    <w:p w14:paraId="1172DEB7" w14:textId="77777777" w:rsidR="00227BE4" w:rsidRPr="00227BE4" w:rsidRDefault="00227BE4" w:rsidP="00227BE4">
      <w:pPr>
        <w:rPr>
          <w:rFonts w:ascii="Times New Roman" w:hAnsi="Times New Roman" w:cs="Times New Roman"/>
          <w:sz w:val="32"/>
          <w:szCs w:val="32"/>
          <w:lang w:val="en-GB"/>
        </w:rPr>
      </w:pPr>
    </w:p>
    <w:p w14:paraId="647833DE" w14:textId="655A92B5" w:rsidR="002513FD" w:rsidRPr="00054CD5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How have these tools evolved, and what were their original intentions?</w:t>
      </w:r>
    </w:p>
    <w:p w14:paraId="4FF80C2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3BAB247" w14:textId="1E6E9AF1" w:rsidR="00054CD5" w:rsidRPr="00227BE4" w:rsidRDefault="00F722B3" w:rsidP="00F722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i/>
          <w:lang w:val="en-GB"/>
        </w:rPr>
        <w:t>Find git repos or other version controls for the above projects</w:t>
      </w:r>
      <w:r w:rsidR="004A641E">
        <w:rPr>
          <w:rFonts w:ascii="Times New Roman" w:hAnsi="Times New Roman" w:cs="Times New Roman"/>
          <w:i/>
          <w:lang w:val="en-GB"/>
        </w:rPr>
        <w:t>. Perhaps they were documented through development, or have blog posts relating to why and how they went about creating them. Possibly an about section on their website.</w:t>
      </w:r>
    </w:p>
    <w:p w14:paraId="5A2745AD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7E74A83F" w14:textId="4906DE90" w:rsidR="00227BE4" w:rsidRPr="00227BE4" w:rsidRDefault="00227BE4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lang w:val="en-GB"/>
        </w:rPr>
      </w:pPr>
      <w:r w:rsidRPr="00227BE4">
        <w:rPr>
          <w:rFonts w:ascii="Times New Roman" w:hAnsi="Times New Roman" w:cs="Times New Roman"/>
          <w:sz w:val="32"/>
          <w:lang w:val="en-GB"/>
        </w:rPr>
        <w:t>What usability features do these tools implement and utilise?</w:t>
      </w:r>
    </w:p>
    <w:p w14:paraId="5C6774AB" w14:textId="77777777" w:rsidR="00227BE4" w:rsidRDefault="00227BE4" w:rsidP="00227BE4">
      <w:pPr>
        <w:rPr>
          <w:rFonts w:ascii="Times New Roman" w:hAnsi="Times New Roman" w:cs="Times New Roman"/>
          <w:lang w:val="en-GB"/>
        </w:rPr>
      </w:pPr>
    </w:p>
    <w:p w14:paraId="642A34C1" w14:textId="16E33ADB" w:rsidR="00893A36" w:rsidRDefault="00E66F10" w:rsidP="007D64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Identified</w:t>
      </w:r>
      <w:r w:rsidR="00893A36">
        <w:rPr>
          <w:rFonts w:ascii="Times New Roman" w:hAnsi="Times New Roman" w:cs="Times New Roman"/>
          <w:i/>
          <w:lang w:val="en-GB"/>
        </w:rPr>
        <w:t xml:space="preserve"> the following</w:t>
      </w:r>
      <w:r w:rsidR="00F744A7">
        <w:rPr>
          <w:rFonts w:ascii="Times New Roman" w:hAnsi="Times New Roman" w:cs="Times New Roman"/>
          <w:i/>
          <w:lang w:val="en-GB"/>
        </w:rPr>
        <w:t>, talk about each briefly</w:t>
      </w:r>
      <w:r w:rsidR="00893A36">
        <w:rPr>
          <w:rFonts w:ascii="Times New Roman" w:hAnsi="Times New Roman" w:cs="Times New Roman"/>
          <w:i/>
          <w:lang w:val="en-GB"/>
        </w:rPr>
        <w:t>:</w:t>
      </w:r>
    </w:p>
    <w:p w14:paraId="1E5F837A" w14:textId="4236CE98" w:rsidR="007D640A" w:rsidRPr="00893A36" w:rsidRDefault="00246623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IDE Intergration</w:t>
      </w:r>
      <w:r w:rsidR="005F6E04" w:rsidRPr="00893A36">
        <w:rPr>
          <w:rFonts w:ascii="Times New Roman" w:hAnsi="Times New Roman" w:cs="Times New Roman"/>
          <w:i/>
          <w:lang w:val="en-GB"/>
        </w:rPr>
        <w:t xml:space="preserve"> via API</w:t>
      </w:r>
    </w:p>
    <w:p w14:paraId="73298910" w14:textId="1B7C15E3" w:rsidR="003E235A" w:rsidRPr="00893A36" w:rsidRDefault="003E235A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WYSIWYG Editor</w:t>
      </w:r>
    </w:p>
    <w:p w14:paraId="49CE2744" w14:textId="4B7E5A69" w:rsidR="00246623" w:rsidRPr="00893A36" w:rsidRDefault="00246623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Syntax Highlighting</w:t>
      </w:r>
      <w:r w:rsidR="00A0090C" w:rsidRPr="00893A36">
        <w:rPr>
          <w:rFonts w:ascii="Times New Roman" w:hAnsi="Times New Roman" w:cs="Times New Roman"/>
          <w:i/>
          <w:lang w:val="en-GB"/>
        </w:rPr>
        <w:t>;</w:t>
      </w:r>
      <w:r w:rsidR="003E235A" w:rsidRPr="00893A36">
        <w:rPr>
          <w:rFonts w:ascii="Times New Roman" w:hAnsi="Times New Roman" w:cs="Times New Roman"/>
          <w:i/>
          <w:lang w:val="en-GB"/>
        </w:rPr>
        <w:t xml:space="preserve"> Line Numbering</w:t>
      </w:r>
      <w:r w:rsidR="00A66D9F">
        <w:rPr>
          <w:rFonts w:ascii="Times New Roman" w:hAnsi="Times New Roman" w:cs="Times New Roman"/>
          <w:i/>
          <w:lang w:val="en-GB"/>
        </w:rPr>
        <w:t xml:space="preserve"> (Possibly GeSHi?)</w:t>
      </w:r>
    </w:p>
    <w:p w14:paraId="71801BC0" w14:textId="661E178E" w:rsidR="005F6E04" w:rsidRPr="00893A36" w:rsidRDefault="000761D8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Rate, Pin/Favourite, Comment</w:t>
      </w:r>
      <w:r w:rsidR="007E20C1" w:rsidRPr="00893A36">
        <w:rPr>
          <w:rFonts w:ascii="Times New Roman" w:hAnsi="Times New Roman" w:cs="Times New Roman"/>
          <w:i/>
          <w:lang w:val="en-GB"/>
        </w:rPr>
        <w:t>, Share</w:t>
      </w:r>
    </w:p>
    <w:p w14:paraId="597F96FD" w14:textId="59DFBA79" w:rsidR="001B351A" w:rsidRPr="00893A36" w:rsidRDefault="00F26A20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Searching/Sorting, Tagging, Indexing</w:t>
      </w:r>
    </w:p>
    <w:p w14:paraId="68438D94" w14:textId="029B5909" w:rsidR="000D7BBA" w:rsidRPr="00893A36" w:rsidRDefault="000D7BBA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Public/Private snippets/groups</w:t>
      </w:r>
    </w:p>
    <w:p w14:paraId="7F8CC86E" w14:textId="63E931DB" w:rsidR="009D1536" w:rsidRPr="00893A36" w:rsidRDefault="00736642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User groups/companies/institutions</w:t>
      </w:r>
    </w:p>
    <w:p w14:paraId="5D95FABB" w14:textId="5DC0C840" w:rsidR="00E01107" w:rsidRPr="00893A36" w:rsidRDefault="00E01107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Forks/Change Requests/Branches</w:t>
      </w:r>
    </w:p>
    <w:p w14:paraId="1DB8593E" w14:textId="10F98195" w:rsidR="00722268" w:rsidRPr="00893A36" w:rsidRDefault="00722268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Quick code dump sharing (like pastebin)</w:t>
      </w:r>
    </w:p>
    <w:p w14:paraId="4979C4EA" w14:textId="5F842789" w:rsidR="002621BB" w:rsidRDefault="002621BB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Cloud storage/online editing (like google docs)</w:t>
      </w:r>
    </w:p>
    <w:p w14:paraId="7A850B30" w14:textId="5D0B1E95" w:rsidR="00A60D1B" w:rsidRDefault="00A60D1B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Related code</w:t>
      </w:r>
    </w:p>
    <w:p w14:paraId="50E51F1E" w14:textId="5F6F4197" w:rsidR="004526B6" w:rsidRDefault="005024DE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Collecting</w:t>
      </w:r>
      <w:r w:rsidR="004526B6">
        <w:rPr>
          <w:rFonts w:ascii="Times New Roman" w:hAnsi="Times New Roman" w:cs="Times New Roman"/>
          <w:i/>
          <w:lang w:val="en-GB"/>
        </w:rPr>
        <w:t xml:space="preserve"> </w:t>
      </w:r>
      <w:r>
        <w:rPr>
          <w:rFonts w:ascii="Times New Roman" w:hAnsi="Times New Roman" w:cs="Times New Roman"/>
          <w:i/>
          <w:lang w:val="en-GB"/>
        </w:rPr>
        <w:t>multiple snippets together</w:t>
      </w:r>
    </w:p>
    <w:p w14:paraId="68616739" w14:textId="7BC1F2D5" w:rsidR="002C3420" w:rsidRDefault="002C3420" w:rsidP="00893A36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Facebookt Login for easy account creation/future login</w:t>
      </w:r>
    </w:p>
    <w:p w14:paraId="3CED23A4" w14:textId="0C274BD5" w:rsidR="0000067B" w:rsidRPr="00893A36" w:rsidRDefault="00E91BC2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00067B">
        <w:rPr>
          <w:rFonts w:ascii="Times New Roman" w:hAnsi="Times New Roman" w:cs="Times New Roman"/>
          <w:i/>
          <w:lang w:val="en-GB"/>
        </w:rPr>
        <w:t>Profile – information about the user, their submitted code etc</w:t>
      </w:r>
      <w:r w:rsidR="0000067B" w:rsidRPr="0000067B">
        <w:rPr>
          <w:rFonts w:ascii="Times New Roman" w:hAnsi="Times New Roman" w:cs="Times New Roman"/>
          <w:i/>
          <w:lang w:val="en-GB"/>
        </w:rPr>
        <w:t xml:space="preserve"> </w:t>
      </w:r>
    </w:p>
    <w:p w14:paraId="1E18F6F4" w14:textId="49563207" w:rsidR="00E91BC2" w:rsidRDefault="0000067B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 w:rsidRPr="00893A36">
        <w:rPr>
          <w:rFonts w:ascii="Times New Roman" w:hAnsi="Times New Roman" w:cs="Times New Roman"/>
          <w:i/>
          <w:lang w:val="en-GB"/>
        </w:rPr>
        <w:t>Achievements (First submission, Top Rated, etc)</w:t>
      </w:r>
    </w:p>
    <w:p w14:paraId="3D7712D5" w14:textId="1C1A567D" w:rsidR="00BA5FD8" w:rsidRDefault="00BA5FD8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Social Media integration for sharing code</w:t>
      </w:r>
    </w:p>
    <w:p w14:paraId="424F4B4E" w14:textId="7708D1A4" w:rsidR="00F43B7F" w:rsidRPr="0000067B" w:rsidRDefault="00F43B7F" w:rsidP="0000067B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Wordpress Plugin</w:t>
      </w:r>
      <w:bookmarkStart w:id="0" w:name="_GoBack"/>
      <w:bookmarkEnd w:id="0"/>
    </w:p>
    <w:p w14:paraId="5143A694" w14:textId="77777777" w:rsidR="007D640A" w:rsidRPr="00893A36" w:rsidRDefault="007D640A" w:rsidP="00227BE4">
      <w:pPr>
        <w:rPr>
          <w:rFonts w:ascii="Times New Roman" w:hAnsi="Times New Roman" w:cs="Times New Roman"/>
          <w:i/>
          <w:lang w:val="en-GB"/>
        </w:rPr>
      </w:pPr>
    </w:p>
    <w:p w14:paraId="7251ADF8" w14:textId="0D3730E9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 xml:space="preserve">Is there literature to support the idea that code reuse remains sub-optimal? </w:t>
      </w:r>
    </w:p>
    <w:p w14:paraId="428C0ACA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5409B7AE" w14:textId="65FF5E62" w:rsidR="00054CD5" w:rsidRPr="00F722B3" w:rsidRDefault="00DD7E5A" w:rsidP="00DD7E5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 xml:space="preserve">Research and review existing literature with key terms ‘code reuse’ amongst others, to identify </w:t>
      </w:r>
      <w:r w:rsidR="00F722B3" w:rsidRPr="00F722B3">
        <w:rPr>
          <w:rFonts w:ascii="Times New Roman" w:hAnsi="Times New Roman" w:cs="Times New Roman"/>
          <w:i/>
          <w:lang w:val="en-GB"/>
        </w:rPr>
        <w:t>content for this section</w:t>
      </w:r>
    </w:p>
    <w:p w14:paraId="13D87E02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796A7C7B" w14:textId="2F8FBB38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Is there ongoing research in to new methods of code reuse or code sharing, specifically cross project?</w:t>
      </w:r>
    </w:p>
    <w:p w14:paraId="05366A41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48DA0A0C" w14:textId="380402E6" w:rsidR="00054CD5" w:rsidRPr="00F722B3" w:rsidRDefault="00DD7E5A" w:rsidP="00DD7E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Potential recent literature can cover this section. Maybe online research that has yet to be properly published can be found.</w:t>
      </w:r>
    </w:p>
    <w:p w14:paraId="6FC03769" w14:textId="77777777" w:rsidR="00054CD5" w:rsidRP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23A4AC40" w14:textId="1E6417CE" w:rsidR="00054CD5" w:rsidRPr="00227BE4" w:rsidRDefault="00054CD5" w:rsidP="00ED239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 w:rsidRPr="00227BE4">
        <w:rPr>
          <w:rFonts w:ascii="Times New Roman" w:hAnsi="Times New Roman" w:cs="Times New Roman"/>
          <w:sz w:val="32"/>
          <w:szCs w:val="32"/>
          <w:lang w:val="en-GB"/>
        </w:rPr>
        <w:t>How</w:t>
      </w:r>
      <w:r w:rsidRPr="00054CD5">
        <w:t xml:space="preserve"> </w:t>
      </w:r>
      <w:r w:rsidRPr="00227BE4">
        <w:rPr>
          <w:rFonts w:ascii="Times New Roman" w:hAnsi="Times New Roman" w:cs="Times New Roman"/>
          <w:sz w:val="32"/>
          <w:szCs w:val="32"/>
          <w:lang w:val="en-GB"/>
        </w:rPr>
        <w:t>do current developers feel about their existing environment in relation to code reuse, and what do they feel works well or poorly?</w:t>
      </w:r>
    </w:p>
    <w:p w14:paraId="26F1834F" w14:textId="77777777" w:rsidR="00054CD5" w:rsidRDefault="00054CD5" w:rsidP="00A2318B">
      <w:pPr>
        <w:rPr>
          <w:rFonts w:ascii="Times New Roman" w:hAnsi="Times New Roman" w:cs="Times New Roman"/>
          <w:lang w:val="en-GB"/>
        </w:rPr>
      </w:pPr>
    </w:p>
    <w:p w14:paraId="688B3C8E" w14:textId="3686D7E5" w:rsidR="00054CD5" w:rsidRDefault="00DD7E5A" w:rsidP="00DD7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GB"/>
        </w:rPr>
      </w:pPr>
      <w:r w:rsidRPr="00F722B3">
        <w:rPr>
          <w:rFonts w:ascii="Times New Roman" w:hAnsi="Times New Roman" w:cs="Times New Roman"/>
          <w:i/>
          <w:lang w:val="en-GB"/>
        </w:rPr>
        <w:t>Developing survey to send to a number of companies and contacts that have agreed to be surveyed (Hex Digital, PayPal, Students of University of Bath, Freelancers).</w:t>
      </w:r>
    </w:p>
    <w:p w14:paraId="37466266" w14:textId="1A6418C7" w:rsidR="002506DF" w:rsidRDefault="002506DF" w:rsidP="00DD7E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>Survey development has started</w:t>
      </w:r>
    </w:p>
    <w:p w14:paraId="32F92760" w14:textId="77777777" w:rsidR="00AC1949" w:rsidRDefault="00AC1949" w:rsidP="00AC1949">
      <w:pPr>
        <w:rPr>
          <w:rFonts w:ascii="Times New Roman" w:hAnsi="Times New Roman" w:cs="Times New Roman"/>
          <w:i/>
          <w:lang w:val="en-GB"/>
        </w:rPr>
      </w:pPr>
    </w:p>
    <w:p w14:paraId="0ABE1E4D" w14:textId="77777777" w:rsidR="00AC1949" w:rsidRDefault="00AC1949" w:rsidP="00AC1949">
      <w:pPr>
        <w:rPr>
          <w:rFonts w:ascii="Times New Roman" w:hAnsi="Times New Roman" w:cs="Times New Roman"/>
          <w:i/>
          <w:lang w:val="en-GB"/>
        </w:rPr>
      </w:pPr>
    </w:p>
    <w:p w14:paraId="5E26941C" w14:textId="4FF5E253" w:rsidR="00AC1949" w:rsidRPr="00227BE4" w:rsidRDefault="00AC1949" w:rsidP="00AC194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Conclusions</w:t>
      </w:r>
    </w:p>
    <w:p w14:paraId="3A9D2625" w14:textId="77777777" w:rsidR="00AC1949" w:rsidRDefault="00AC1949" w:rsidP="00AC1949">
      <w:pPr>
        <w:rPr>
          <w:rFonts w:ascii="Times New Roman" w:hAnsi="Times New Roman" w:cs="Times New Roman"/>
          <w:i/>
          <w:lang w:val="en-GB"/>
        </w:rPr>
      </w:pPr>
    </w:p>
    <w:p w14:paraId="26F86797" w14:textId="0CB49700" w:rsidR="00AC1949" w:rsidRPr="00AC1949" w:rsidRDefault="00AC1949" w:rsidP="00AC1949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i/>
          <w:lang w:val="en-GB"/>
        </w:rPr>
      </w:pPr>
      <w:r>
        <w:rPr>
          <w:rFonts w:ascii="Times New Roman" w:hAnsi="Times New Roman" w:cs="Times New Roman"/>
          <w:i/>
          <w:lang w:val="en-GB"/>
        </w:rPr>
        <w:t xml:space="preserve">Here we will summarise what we’ve learnt from the </w:t>
      </w:r>
      <w:r w:rsidR="00A40CE4">
        <w:rPr>
          <w:rFonts w:ascii="Times New Roman" w:hAnsi="Times New Roman" w:cs="Times New Roman"/>
          <w:i/>
          <w:lang w:val="en-GB"/>
        </w:rPr>
        <w:t>above headings and apply it to the initial problem to decide how to continue. The idea is that this section proves the need for the deliverable.</w:t>
      </w:r>
    </w:p>
    <w:sectPr w:rsidR="00AC1949" w:rsidRPr="00AC1949" w:rsidSect="004106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229EF"/>
    <w:multiLevelType w:val="hybridMultilevel"/>
    <w:tmpl w:val="D3B0963C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44B0C"/>
    <w:multiLevelType w:val="hybridMultilevel"/>
    <w:tmpl w:val="56B28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266BF"/>
    <w:multiLevelType w:val="hybridMultilevel"/>
    <w:tmpl w:val="0C72B16E"/>
    <w:lvl w:ilvl="0" w:tplc="4DF63022">
      <w:start w:val="1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3636C3"/>
    <w:multiLevelType w:val="hybridMultilevel"/>
    <w:tmpl w:val="3BAA4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AA0E63"/>
    <w:multiLevelType w:val="hybridMultilevel"/>
    <w:tmpl w:val="2F9CD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D1039"/>
    <w:multiLevelType w:val="hybridMultilevel"/>
    <w:tmpl w:val="01E2B766"/>
    <w:lvl w:ilvl="0" w:tplc="A2AC49B2">
      <w:start w:val="3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1125CD"/>
    <w:multiLevelType w:val="hybridMultilevel"/>
    <w:tmpl w:val="EBB62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92532E"/>
    <w:multiLevelType w:val="multilevel"/>
    <w:tmpl w:val="87CE69C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9D118CA"/>
    <w:multiLevelType w:val="hybridMultilevel"/>
    <w:tmpl w:val="2E4A2B7A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4D980A04"/>
    <w:multiLevelType w:val="multilevel"/>
    <w:tmpl w:val="01E2B766"/>
    <w:lvl w:ilvl="0">
      <w:start w:val="3"/>
      <w:numFmt w:val="decimal"/>
      <w:lvlText w:val="3.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3B5A4B"/>
    <w:multiLevelType w:val="hybridMultilevel"/>
    <w:tmpl w:val="7C66D626"/>
    <w:lvl w:ilvl="0" w:tplc="69A2FD36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8574C8"/>
    <w:multiLevelType w:val="hybridMultilevel"/>
    <w:tmpl w:val="E0829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012AAE"/>
    <w:multiLevelType w:val="hybridMultilevel"/>
    <w:tmpl w:val="10AA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144137"/>
    <w:multiLevelType w:val="hybridMultilevel"/>
    <w:tmpl w:val="349A8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DCF3BD0"/>
    <w:multiLevelType w:val="multilevel"/>
    <w:tmpl w:val="D3B0963C"/>
    <w:lvl w:ilvl="0">
      <w:start w:val="3"/>
      <w:numFmt w:val="decimal"/>
      <w:lvlText w:val="3.%1."/>
      <w:lvlJc w:val="left"/>
      <w:pPr>
        <w:ind w:left="360" w:hanging="360"/>
      </w:pPr>
      <w:rPr>
        <w:rFonts w:hint="default"/>
        <w:sz w:val="32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3"/>
  </w:num>
  <w:num w:numId="4">
    <w:abstractNumId w:val="12"/>
  </w:num>
  <w:num w:numId="5">
    <w:abstractNumId w:val="1"/>
  </w:num>
  <w:num w:numId="6">
    <w:abstractNumId w:val="8"/>
  </w:num>
  <w:num w:numId="7">
    <w:abstractNumId w:val="7"/>
  </w:num>
  <w:num w:numId="8">
    <w:abstractNumId w:val="5"/>
  </w:num>
  <w:num w:numId="9">
    <w:abstractNumId w:val="9"/>
  </w:num>
  <w:num w:numId="10">
    <w:abstractNumId w:val="11"/>
  </w:num>
  <w:num w:numId="11">
    <w:abstractNumId w:val="10"/>
  </w:num>
  <w:num w:numId="12">
    <w:abstractNumId w:val="0"/>
  </w:num>
  <w:num w:numId="13">
    <w:abstractNumId w:val="2"/>
  </w:num>
  <w:num w:numId="14">
    <w:abstractNumId w:val="1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GB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9E"/>
    <w:rsid w:val="0000067B"/>
    <w:rsid w:val="0004228B"/>
    <w:rsid w:val="00054CD5"/>
    <w:rsid w:val="000761D8"/>
    <w:rsid w:val="000A26AE"/>
    <w:rsid w:val="000D7BBA"/>
    <w:rsid w:val="00117D9E"/>
    <w:rsid w:val="00144144"/>
    <w:rsid w:val="001B351A"/>
    <w:rsid w:val="00227BE4"/>
    <w:rsid w:val="00246623"/>
    <w:rsid w:val="002506DF"/>
    <w:rsid w:val="002513FD"/>
    <w:rsid w:val="002621BB"/>
    <w:rsid w:val="002C3420"/>
    <w:rsid w:val="003777B7"/>
    <w:rsid w:val="00377C7E"/>
    <w:rsid w:val="003A08E1"/>
    <w:rsid w:val="003A0B68"/>
    <w:rsid w:val="003E235A"/>
    <w:rsid w:val="0041060F"/>
    <w:rsid w:val="00445AEE"/>
    <w:rsid w:val="004526B6"/>
    <w:rsid w:val="004A641E"/>
    <w:rsid w:val="005024DE"/>
    <w:rsid w:val="005D1740"/>
    <w:rsid w:val="005F6E04"/>
    <w:rsid w:val="006628C3"/>
    <w:rsid w:val="006F1C8D"/>
    <w:rsid w:val="00722268"/>
    <w:rsid w:val="00736642"/>
    <w:rsid w:val="00750489"/>
    <w:rsid w:val="00772D07"/>
    <w:rsid w:val="007B7712"/>
    <w:rsid w:val="007D640A"/>
    <w:rsid w:val="007E20C1"/>
    <w:rsid w:val="007F34FA"/>
    <w:rsid w:val="0087280C"/>
    <w:rsid w:val="00893A36"/>
    <w:rsid w:val="009D1536"/>
    <w:rsid w:val="009D5EAB"/>
    <w:rsid w:val="00A0090C"/>
    <w:rsid w:val="00A2318B"/>
    <w:rsid w:val="00A40CE4"/>
    <w:rsid w:val="00A561D7"/>
    <w:rsid w:val="00A60D1B"/>
    <w:rsid w:val="00A66D9F"/>
    <w:rsid w:val="00AC1949"/>
    <w:rsid w:val="00B22300"/>
    <w:rsid w:val="00BA5FD8"/>
    <w:rsid w:val="00C50607"/>
    <w:rsid w:val="00CE56B6"/>
    <w:rsid w:val="00D843D6"/>
    <w:rsid w:val="00DD7E5A"/>
    <w:rsid w:val="00DF4E19"/>
    <w:rsid w:val="00E01107"/>
    <w:rsid w:val="00E66F10"/>
    <w:rsid w:val="00E91BC2"/>
    <w:rsid w:val="00ED2399"/>
    <w:rsid w:val="00F26A20"/>
    <w:rsid w:val="00F34CA3"/>
    <w:rsid w:val="00F4089D"/>
    <w:rsid w:val="00F43B7F"/>
    <w:rsid w:val="00F722B3"/>
    <w:rsid w:val="00F7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11FDE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582</Words>
  <Characters>3322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Warburton</dc:creator>
  <cp:keywords/>
  <dc:description/>
  <cp:lastModifiedBy>Jamie Warburton</cp:lastModifiedBy>
  <cp:revision>63</cp:revision>
  <dcterms:created xsi:type="dcterms:W3CDTF">2015-11-04T11:20:00Z</dcterms:created>
  <dcterms:modified xsi:type="dcterms:W3CDTF">2015-11-05T11:31:00Z</dcterms:modified>
</cp:coreProperties>
</file>